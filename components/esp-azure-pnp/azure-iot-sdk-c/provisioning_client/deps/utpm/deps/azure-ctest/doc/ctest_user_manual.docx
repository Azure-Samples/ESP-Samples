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DB1A" w14:textId="77777777" w:rsidR="00465478" w:rsidRDefault="00465478" w:rsidP="00AD3824">
      <w:pPr>
        <w:pStyle w:val="Title"/>
        <w:jc w:val="both"/>
      </w:pPr>
      <w:proofErr w:type="spellStart"/>
      <w:r>
        <w:t>CTest</w:t>
      </w:r>
      <w:proofErr w:type="spellEnd"/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proofErr w:type="spellStart"/>
      <w:r>
        <w:t>CTest</w:t>
      </w:r>
      <w:proofErr w:type="spellEnd"/>
      <w:r>
        <w:t xml:space="preserve">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proofErr w:type="spellStart"/>
      <w:r>
        <w:t>CTest</w:t>
      </w:r>
      <w:proofErr w:type="spellEnd"/>
      <w:r>
        <w:t xml:space="preserve">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 xml:space="preserve">Only use C for writing tests </w:t>
      </w:r>
      <w:proofErr w:type="gramStart"/>
      <w:r>
        <w:t>in order to</w:t>
      </w:r>
      <w:proofErr w:type="gramEnd"/>
      <w:r>
        <w:t xml:space="preserve">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 xml:space="preserve">Maximize portability, thus trying to avoid at any </w:t>
      </w:r>
      <w:proofErr w:type="gramStart"/>
      <w:r>
        <w:t>costs</w:t>
      </w:r>
      <w:proofErr w:type="gramEnd"/>
      <w:r>
        <w:t xml:space="preserve">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 xml:space="preserve">Using </w:t>
      </w:r>
      <w:proofErr w:type="spellStart"/>
      <w:r>
        <w:t>CTest</w:t>
      </w:r>
      <w:proofErr w:type="spellEnd"/>
    </w:p>
    <w:p w14:paraId="42ECD37A" w14:textId="77777777" w:rsidR="00465478" w:rsidRDefault="00465478" w:rsidP="00AD3824">
      <w:pPr>
        <w:jc w:val="both"/>
      </w:pPr>
      <w:r>
        <w:t xml:space="preserve">The following steps are required </w:t>
      </w:r>
      <w:proofErr w:type="gramStart"/>
      <w:r>
        <w:t>in order to</w:t>
      </w:r>
      <w:proofErr w:type="gramEnd"/>
      <w:r>
        <w:t xml:space="preserve"> use </w:t>
      </w:r>
      <w:proofErr w:type="spellStart"/>
      <w:r>
        <w:t>CTest</w:t>
      </w:r>
      <w:proofErr w:type="spellEnd"/>
      <w:r>
        <w:t>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 xml:space="preserve">Include </w:t>
      </w:r>
      <w:proofErr w:type="spellStart"/>
      <w:r>
        <w:t>CTest.h</w:t>
      </w:r>
      <w:proofErr w:type="spellEnd"/>
      <w:r>
        <w:t xml:space="preserve">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 xml:space="preserve">The below example shows a simple test written by using </w:t>
      </w:r>
      <w:proofErr w:type="spellStart"/>
      <w:r>
        <w:t>CTest</w:t>
      </w:r>
      <w:proofErr w:type="spellEnd"/>
      <w:r>
        <w:t>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SomeUnitUnderTest.h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proofErr w:type="gramStart"/>
      <w:r>
        <w:t>In order to</w:t>
      </w:r>
      <w:proofErr w:type="gramEnd"/>
      <w:r>
        <w:t xml:space="preserve">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</w:t>
      </w:r>
      <w:proofErr w:type="gramStart"/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</w:t>
      </w:r>
      <w:proofErr w:type="gramStart"/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</w:t>
        </w:r>
        <w:proofErr w:type="spellStart"/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failedTestCount</w:t>
        </w:r>
        <w:proofErr w:type="spellEnd"/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proofErr w:type="spellStart"/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failedTestCount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</w:t>
        </w:r>
        <w:proofErr w:type="spellStart"/>
        <w:r>
          <w:rPr>
            <w:highlight w:val="white"/>
          </w:rPr>
          <w:t>failedTestCount</w:t>
        </w:r>
        <w:proofErr w:type="spellEnd"/>
        <w:r>
          <w:rPr>
            <w:highlight w:val="white"/>
          </w:rPr>
          <w:t xml:space="preserve">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Some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5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6" w:author="Dan Cristoloveanu" w:date="2014-04-04T22:12:00Z">
        <w:r>
          <w:rPr>
            <w:highlight w:val="white"/>
          </w:rPr>
          <w:t xml:space="preserve">By </w:t>
        </w:r>
        <w:proofErr w:type="gramStart"/>
        <w:r>
          <w:rPr>
            <w:highlight w:val="white"/>
          </w:rPr>
          <w:t>default</w:t>
        </w:r>
        <w:proofErr w:type="gramEnd"/>
        <w:r>
          <w:rPr>
            <w:highlight w:val="white"/>
          </w:rPr>
          <w:t xml:space="preserve"> if no assert macro fails a test, the test is reported as </w:t>
        </w:r>
        <w:proofErr w:type="spellStart"/>
        <w:r>
          <w:rPr>
            <w:highlight w:val="white"/>
          </w:rPr>
          <w:t>succesfull</w:t>
        </w:r>
        <w:proofErr w:type="spellEnd"/>
        <w:r>
          <w:rPr>
            <w:highlight w:val="white"/>
          </w:rPr>
          <w:t>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</w:t>
      </w:r>
      <w:proofErr w:type="gramStart"/>
      <w:r w:rsidR="00483908">
        <w:rPr>
          <w:highlight w:val="white"/>
        </w:rPr>
        <w:t>like</w:t>
      </w:r>
      <w:proofErr w:type="gramEnd"/>
      <w:r w:rsidR="00483908">
        <w:rPr>
          <w:highlight w:val="white"/>
        </w:rPr>
        <w:t xml:space="preserve"> their counterpart without an assert text, but additionally </w:t>
      </w:r>
      <w:del w:id="17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8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19" w:author="Dan Cristoloveanu" w:date="2014-04-04T21:08:00Z">
        <w:r w:rsidR="000726AA">
          <w:rPr>
            <w:highlight w:val="white"/>
          </w:rPr>
          <w:t>ASSERT_</w:t>
        </w:r>
      </w:ins>
      <w:proofErr w:type="gramStart"/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proofErr w:type="gramEnd"/>
      <w:ins w:id="20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1" w:author="Dan Cristoloveanu" w:date="2014-04-04T21:07:00Z">
        <w:r w:rsidDel="0029137D">
          <w:rPr>
            <w:highlight w:val="white"/>
          </w:rPr>
          <w:delText>without any message</w:delText>
        </w:r>
      </w:del>
      <w:ins w:id="22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56D7501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</w:t>
      </w:r>
      <w:proofErr w:type="gramStart"/>
      <w:r>
        <w:rPr>
          <w:highlight w:val="white"/>
        </w:rPr>
        <w:t>EQUAL</w:t>
      </w:r>
      <w:r>
        <w:rPr>
          <w:color w:val="000000"/>
          <w:highlight w:val="white"/>
        </w:rPr>
        <w:t>(</w:t>
      </w:r>
      <w:proofErr w:type="gramEnd"/>
      <w:ins w:id="23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ins w:id="24" w:author="Dan Cristoloveanu [2]" w:date="2018-10-03T19:26:00Z">
        <w:r w:rsidR="00B2052E">
          <w:rPr>
            <w:color w:val="000000"/>
            <w:highlight w:val="white"/>
          </w:rPr>
          <w:t>, [format, …]</w:t>
        </w:r>
      </w:ins>
      <w:del w:id="25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1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6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</w:t>
        </w:r>
        <w:proofErr w:type="gramStart"/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proofErr w:type="gramEnd"/>
      <w:ins w:id="3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ins w:id="40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3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4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5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6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7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ED933A4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</w:t>
      </w:r>
      <w:proofErr w:type="gramStart"/>
      <w:r>
        <w:rPr>
          <w:highlight w:val="white"/>
        </w:rPr>
        <w:t>EQUAL</w:t>
      </w:r>
      <w:r>
        <w:rPr>
          <w:color w:val="000000"/>
          <w:highlight w:val="white"/>
        </w:rPr>
        <w:t>(</w:t>
      </w:r>
      <w:proofErr w:type="gramEnd"/>
      <w:ins w:id="48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ins w:id="49" w:author="Dan Cristoloveanu [2]" w:date="2018-10-03T19:26:00Z">
        <w:r w:rsidR="00E278A5">
          <w:rPr>
            <w:color w:val="000000"/>
            <w:highlight w:val="white"/>
          </w:rPr>
          <w:t xml:space="preserve">, </w:t>
        </w:r>
        <w:r w:rsidR="00E278A5">
          <w:rPr>
            <w:color w:val="000000"/>
            <w:highlight w:val="white"/>
          </w:rPr>
          <w:t>[format, …]</w:t>
        </w:r>
      </w:ins>
      <w:del w:id="50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2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6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ins w:id="61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del w:id="62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3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4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5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6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09AF4835" w:rsidR="0093505D" w:rsidRDefault="0093505D" w:rsidP="00AD3824">
      <w:pPr>
        <w:jc w:val="both"/>
        <w:rPr>
          <w:ins w:id="67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71BDAC" w14:textId="6E0F0B84" w:rsidR="008D1E64" w:rsidRDefault="008D1E64" w:rsidP="00AD3824">
      <w:pPr>
        <w:jc w:val="both"/>
        <w:rPr>
          <w:ins w:id="68" w:author="Dan Cristoloveanu [2]" w:date="2018-10-03T19:27:00Z"/>
          <w:color w:val="000000"/>
          <w:highlight w:val="white"/>
        </w:rPr>
      </w:pPr>
      <w:ins w:id="69" w:author="Dan Cristoloveanu [2]" w:date="2018-10-03T19:27:00Z">
        <w:r>
          <w:rPr>
            <w:highlight w:val="white"/>
          </w:rPr>
          <w:t xml:space="preserve">When using the </w:t>
        </w:r>
        <w:r>
          <w:rPr>
            <w:color w:val="000000"/>
            <w:highlight w:val="white"/>
          </w:rPr>
          <w:t>[format, …]</w:t>
        </w:r>
        <w:r>
          <w:rPr>
            <w:color w:val="000000"/>
            <w:highlight w:val="white"/>
          </w:rPr>
          <w:t xml:space="preserve"> optional arguments to specify an assert message:</w:t>
        </w:r>
      </w:ins>
    </w:p>
    <w:p w14:paraId="091F2ECF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70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71" w:author="Dan Cristoloveanu [2]" w:date="2018-10-03T19:27:00Z"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CTEST_FUNCTION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(Assert_Are_Not_Equal_2_Ints_Fails)</w:t>
        </w:r>
      </w:ins>
    </w:p>
    <w:p w14:paraId="0C5368E9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72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73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{</w:t>
        </w:r>
      </w:ins>
    </w:p>
    <w:p w14:paraId="76EC5E79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74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75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4F1521F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76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86D5E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77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78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27B87D86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79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80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6BB4575E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89B40" w14:textId="77777777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82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83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13B8A185" w14:textId="4F600B33" w:rsidR="008D1E64" w:rsidRDefault="008D1E64" w:rsidP="008D1E64">
      <w:pPr>
        <w:autoSpaceDE w:val="0"/>
        <w:autoSpaceDN w:val="0"/>
        <w:adjustRightInd w:val="0"/>
        <w:spacing w:after="0" w:line="240" w:lineRule="auto"/>
        <w:jc w:val="both"/>
        <w:rPr>
          <w:ins w:id="84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85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CTEST_ASSERT_ARE_NOT_</w:t>
        </w:r>
        <w:proofErr w:type="gramStart"/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EQUAL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0,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, </w:t>
        </w:r>
      </w:ins>
      <w:ins w:id="86" w:author="Dan Cristoloveanu [2]" w:date="2018-10-03T19:28:00Z">
        <w:r>
          <w:rPr>
            <w:rFonts w:ascii="Consolas" w:hAnsi="Consolas" w:cs="Consolas"/>
            <w:color w:val="A31515"/>
            <w:sz w:val="19"/>
            <w:szCs w:val="19"/>
            <w:highlight w:val="white"/>
          </w:rPr>
          <w:t xml:space="preserve">"{ </w:t>
        </w:r>
        <w:r>
          <w:rPr>
            <w:rFonts w:ascii="Consolas" w:hAnsi="Consolas" w:cs="Consolas"/>
            <w:color w:val="A31515"/>
            <w:sz w:val="19"/>
            <w:szCs w:val="19"/>
            <w:highlight w:val="white"/>
          </w:rPr>
          <w:t xml:space="preserve">Message with int: </w:t>
        </w:r>
        <w:r>
          <w:rPr>
            <w:rFonts w:ascii="Consolas" w:hAnsi="Consolas" w:cs="Consolas"/>
            <w:color w:val="A31515"/>
            <w:sz w:val="19"/>
            <w:szCs w:val="19"/>
            <w:highlight w:val="white"/>
          </w:rPr>
          <w:t>%d }"</w:t>
        </w:r>
        <w:r w:rsidR="003E3C9E">
          <w:rPr>
            <w:rFonts w:ascii="Consolas" w:hAnsi="Consolas" w:cs="Consolas"/>
            <w:color w:val="000000"/>
            <w:sz w:val="19"/>
            <w:szCs w:val="19"/>
            <w:highlight w:val="white"/>
          </w:rPr>
          <w:t>, 42</w:t>
        </w:r>
      </w:ins>
      <w:ins w:id="87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2D1938CB" w14:textId="77777777" w:rsidR="008D1E64" w:rsidRDefault="008D1E64" w:rsidP="008D1E64">
      <w:pPr>
        <w:jc w:val="both"/>
        <w:rPr>
          <w:ins w:id="88" w:author="Dan Cristoloveanu [2]" w:date="2018-10-03T19:27:00Z"/>
          <w:rFonts w:ascii="Consolas" w:hAnsi="Consolas" w:cs="Consolas"/>
          <w:color w:val="000000"/>
          <w:sz w:val="19"/>
          <w:szCs w:val="19"/>
          <w:highlight w:val="white"/>
        </w:rPr>
      </w:pPr>
      <w:ins w:id="89" w:author="Dan Cristoloveanu [2]" w:date="2018-10-03T19:2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}</w:t>
        </w:r>
      </w:ins>
    </w:p>
    <w:p w14:paraId="5239A942" w14:textId="329A7247" w:rsidR="008D1E64" w:rsidRPr="0093505D" w:rsidDel="003E3C9E" w:rsidRDefault="008D1E64" w:rsidP="00AD3824">
      <w:pPr>
        <w:jc w:val="both"/>
        <w:rPr>
          <w:del w:id="90" w:author="Dan Cristoloveanu [2]" w:date="2018-10-03T19:28:00Z"/>
          <w:highlight w:val="white"/>
        </w:rPr>
      </w:pPr>
    </w:p>
    <w:p w14:paraId="7BAC668E" w14:textId="65947F42" w:rsidR="00FC3D30" w:rsidRDefault="00FC3D30" w:rsidP="00AD3824">
      <w:pPr>
        <w:pStyle w:val="Heading2"/>
        <w:jc w:val="both"/>
        <w:rPr>
          <w:color w:val="000000"/>
          <w:highlight w:val="white"/>
        </w:rPr>
      </w:pPr>
      <w:bookmarkStart w:id="91" w:name="_GoBack"/>
      <w:bookmarkEnd w:id="91"/>
      <w:r>
        <w:rPr>
          <w:highlight w:val="white"/>
        </w:rPr>
        <w:t>CTEST_ASSERT_IS_</w:t>
      </w:r>
      <w:proofErr w:type="gramStart"/>
      <w:r>
        <w:rPr>
          <w:highlight w:val="white"/>
        </w:rPr>
        <w:t>NULL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</w:t>
      </w:r>
      <w:ins w:id="92" w:author="Dan Cristoloveanu [2]" w:date="2018-10-03T19:27:00Z">
        <w:r w:rsidR="00E278A5">
          <w:rPr>
            <w:color w:val="000000"/>
            <w:highlight w:val="white"/>
          </w:rPr>
          <w:t>, [format, …]</w:t>
        </w:r>
      </w:ins>
      <w:r>
        <w:rPr>
          <w:color w:val="000000"/>
          <w:highlight w:val="white"/>
        </w:rPr>
        <w:t>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9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9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9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*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10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103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104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105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0CE2FD38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</w:t>
      </w:r>
      <w:proofErr w:type="gramStart"/>
      <w:r>
        <w:rPr>
          <w:highlight w:val="white"/>
        </w:rPr>
        <w:t>NULL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</w:t>
      </w:r>
      <w:ins w:id="106" w:author="Dan Cristoloveanu [2]" w:date="2018-10-03T19:27:00Z">
        <w:r w:rsidR="00E278A5">
          <w:rPr>
            <w:color w:val="000000"/>
            <w:highlight w:val="white"/>
          </w:rPr>
          <w:t>, [format, …]</w:t>
        </w:r>
      </w:ins>
      <w:r>
        <w:rPr>
          <w:color w:val="000000"/>
          <w:highlight w:val="white"/>
        </w:rPr>
        <w:t>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Assert_Is_Not_NULL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108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1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111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1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113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*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14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1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116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117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118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119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B18F294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</w:t>
      </w:r>
      <w:proofErr w:type="gramStart"/>
      <w:r>
        <w:rPr>
          <w:highlight w:val="white"/>
        </w:rPr>
        <w:t>TRUE</w:t>
      </w:r>
      <w:r>
        <w:rPr>
          <w:color w:val="000000"/>
          <w:highlight w:val="white"/>
        </w:rPr>
        <w:t>(</w:t>
      </w:r>
      <w:proofErr w:type="gramEnd"/>
      <w:r w:rsidR="00143C8F">
        <w:rPr>
          <w:color w:val="000000"/>
          <w:highlight w:val="white"/>
        </w:rPr>
        <w:t>expression</w:t>
      </w:r>
      <w:ins w:id="120" w:author="Dan Cristoloveanu [2]" w:date="2018-10-03T19:27:00Z">
        <w:r w:rsidR="00E278A5">
          <w:rPr>
            <w:color w:val="000000"/>
            <w:highlight w:val="white"/>
          </w:rPr>
          <w:t>, [format, …]</w:t>
        </w:r>
      </w:ins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2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2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2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2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2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2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2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2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2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3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071F2289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</w:t>
      </w:r>
      <w:proofErr w:type="gramStart"/>
      <w:r>
        <w:rPr>
          <w:highlight w:val="white"/>
        </w:rPr>
        <w:t>FALSE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</w:t>
      </w:r>
      <w:ins w:id="131" w:author="Dan Cristoloveanu [2]" w:date="2018-10-03T19:27:00Z">
        <w:r w:rsidR="00E278A5">
          <w:rPr>
            <w:color w:val="000000"/>
            <w:highlight w:val="white"/>
          </w:rPr>
          <w:t>, [format, …]</w:t>
        </w:r>
      </w:ins>
      <w:r>
        <w:rPr>
          <w:color w:val="000000"/>
          <w:highlight w:val="white"/>
        </w:rPr>
        <w:t>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32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33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3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35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36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37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38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3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40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41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42" w:author="Dan Cristoloveanu" w:date="2014-04-04T21:07:00Z"/>
          <w:color w:val="000000"/>
          <w:highlight w:val="white"/>
        </w:rPr>
      </w:pPr>
      <w:del w:id="143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44" w:author="Dan Cristoloveanu" w:date="2014-04-04T21:07:00Z"/>
          <w:highlight w:val="white"/>
        </w:rPr>
      </w:pPr>
      <w:del w:id="145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72347CA4" w:rsidR="008702E7" w:rsidDel="00817097" w:rsidRDefault="008702E7" w:rsidP="008702E7">
      <w:pPr>
        <w:pStyle w:val="Heading2"/>
        <w:jc w:val="both"/>
        <w:rPr>
          <w:del w:id="146" w:author="Dan Cristoloveanu [2]" w:date="2018-10-03T19:26:00Z"/>
          <w:color w:val="000000"/>
          <w:highlight w:val="white"/>
        </w:rPr>
      </w:pPr>
      <w:del w:id="147" w:author="Dan Cristoloveanu [2]" w:date="2018-10-03T19:26:00Z">
        <w:r w:rsidDel="00817097">
          <w:rPr>
            <w:highlight w:val="white"/>
          </w:rPr>
          <w:delText>CTEST_ASSERT_ARE_EQUAL_WITH_MSG</w:delText>
        </w:r>
        <w:r w:rsidDel="00817097">
          <w:rPr>
            <w:color w:val="000000"/>
            <w:highlight w:val="white"/>
          </w:rPr>
          <w:delText>(</w:delText>
        </w:r>
      </w:del>
      <w:ins w:id="148" w:author="Dan Cristoloveanu" w:date="2014-04-04T22:43:00Z">
        <w:del w:id="149" w:author="Dan Cristoloveanu [2]" w:date="2018-10-03T19:26:00Z">
          <w:r w:rsidR="00764CC9" w:rsidDel="00817097">
            <w:rPr>
              <w:color w:val="2B91AF"/>
              <w:highlight w:val="white"/>
            </w:rPr>
            <w:delText>type</w:delText>
          </w:r>
          <w:r w:rsidR="00764CC9" w:rsidDel="00817097">
            <w:rPr>
              <w:color w:val="000000"/>
              <w:highlight w:val="white"/>
            </w:rPr>
            <w:delText>,</w:delText>
          </w:r>
          <w:r w:rsidR="00764CC9" w:rsidDel="00817097">
            <w:rPr>
              <w:color w:val="2B91AF"/>
              <w:highlight w:val="white"/>
            </w:rPr>
            <w:delText xml:space="preserve"> </w:delText>
          </w:r>
        </w:del>
      </w:ins>
      <w:del w:id="150" w:author="Dan Cristoloveanu [2]" w:date="2018-10-03T19:26:00Z">
        <w:r w:rsidDel="00817097">
          <w:rPr>
            <w:color w:val="000000"/>
            <w:highlight w:val="white"/>
          </w:rPr>
          <w:delText xml:space="preserve">expected, actual, </w:delText>
        </w:r>
        <w:r w:rsidDel="00817097">
          <w:rPr>
            <w:color w:val="2B91AF"/>
            <w:highlight w:val="white"/>
          </w:rPr>
          <w:delText>type</w:delText>
        </w:r>
        <w:r w:rsidDel="00817097">
          <w:rPr>
            <w:color w:val="000000"/>
            <w:highlight w:val="white"/>
          </w:rPr>
          <w:delText>,</w:delText>
        </w:r>
        <w:r w:rsidDel="00817097">
          <w:rPr>
            <w:color w:val="2B91AF"/>
            <w:highlight w:val="white"/>
          </w:rPr>
          <w:delText xml:space="preserve"> </w:delText>
        </w:r>
        <w:r w:rsidDel="00817097">
          <w:rPr>
            <w:color w:val="000000"/>
            <w:highlight w:val="white"/>
          </w:rPr>
          <w:delText>message);</w:delText>
        </w:r>
      </w:del>
    </w:p>
    <w:p w14:paraId="1C98F8F9" w14:textId="7ACEE88A" w:rsidR="00411ED8" w:rsidRPr="00411ED8" w:rsidDel="00817097" w:rsidRDefault="00411ED8" w:rsidP="00411ED8">
      <w:pPr>
        <w:rPr>
          <w:del w:id="151" w:author="Dan Cristoloveanu [2]" w:date="2018-10-03T19:26:00Z"/>
          <w:highlight w:val="white"/>
        </w:rPr>
      </w:pPr>
      <w:del w:id="152" w:author="Dan Cristoloveanu [2]" w:date="2018-10-03T19:26:00Z">
        <w:r w:rsidDel="00817097">
          <w:rPr>
            <w:highlight w:val="white"/>
          </w:rPr>
          <w:delText>Similar to CTEST_ASSERT_ARE_EQUAL, but it also prints the additional message.</w:delText>
        </w:r>
      </w:del>
    </w:p>
    <w:p w14:paraId="33942B12" w14:textId="621AE3E6" w:rsidR="008702E7" w:rsidDel="00817097" w:rsidRDefault="008702E7" w:rsidP="008702E7">
      <w:pPr>
        <w:pStyle w:val="Heading2"/>
        <w:jc w:val="both"/>
        <w:rPr>
          <w:del w:id="153" w:author="Dan Cristoloveanu [2]" w:date="2018-10-03T19:26:00Z"/>
          <w:color w:val="000000"/>
          <w:highlight w:val="white"/>
        </w:rPr>
      </w:pPr>
      <w:del w:id="154" w:author="Dan Cristoloveanu [2]" w:date="2018-10-03T19:26:00Z">
        <w:r w:rsidDel="00817097">
          <w:rPr>
            <w:highlight w:val="white"/>
          </w:rPr>
          <w:delText>CTEST_ASSERT_ARE_NOT_EQUAL_WITH_MSG</w:delText>
        </w:r>
        <w:r w:rsidDel="00817097">
          <w:rPr>
            <w:color w:val="000000"/>
            <w:highlight w:val="white"/>
          </w:rPr>
          <w:delText>(</w:delText>
        </w:r>
      </w:del>
      <w:ins w:id="155" w:author="Dan Cristoloveanu" w:date="2014-04-04T22:44:00Z">
        <w:del w:id="156" w:author="Dan Cristoloveanu [2]" w:date="2018-10-03T19:26:00Z">
          <w:r w:rsidR="00764CC9" w:rsidDel="00817097">
            <w:rPr>
              <w:color w:val="2B91AF"/>
              <w:highlight w:val="white"/>
            </w:rPr>
            <w:delText>type</w:delText>
          </w:r>
          <w:r w:rsidR="00764CC9" w:rsidDel="00817097">
            <w:rPr>
              <w:color w:val="000000"/>
              <w:highlight w:val="white"/>
            </w:rPr>
            <w:delText>,</w:delText>
          </w:r>
          <w:r w:rsidR="00764CC9" w:rsidDel="00817097">
            <w:rPr>
              <w:color w:val="2B91AF"/>
              <w:highlight w:val="white"/>
            </w:rPr>
            <w:delText xml:space="preserve"> </w:delText>
          </w:r>
        </w:del>
      </w:ins>
      <w:del w:id="157" w:author="Dan Cristoloveanu [2]" w:date="2018-10-03T19:26:00Z">
        <w:r w:rsidDel="00817097">
          <w:rPr>
            <w:color w:val="000000"/>
            <w:highlight w:val="white"/>
          </w:rPr>
          <w:delText xml:space="preserve">expected, actual, </w:delText>
        </w:r>
        <w:r w:rsidDel="00817097">
          <w:rPr>
            <w:color w:val="2B91AF"/>
            <w:highlight w:val="white"/>
          </w:rPr>
          <w:delText>type</w:delText>
        </w:r>
        <w:r w:rsidDel="00817097">
          <w:rPr>
            <w:color w:val="000000"/>
            <w:highlight w:val="white"/>
          </w:rPr>
          <w:delText>,</w:delText>
        </w:r>
        <w:r w:rsidDel="00817097">
          <w:rPr>
            <w:color w:val="2B91AF"/>
            <w:highlight w:val="white"/>
          </w:rPr>
          <w:delText xml:space="preserve"> </w:delText>
        </w:r>
        <w:r w:rsidDel="00817097">
          <w:rPr>
            <w:color w:val="000000"/>
            <w:highlight w:val="white"/>
          </w:rPr>
          <w:delText>message);</w:delText>
        </w:r>
      </w:del>
    </w:p>
    <w:p w14:paraId="5645175F" w14:textId="43AE86B1" w:rsidR="00411ED8" w:rsidRPr="00411ED8" w:rsidDel="00817097" w:rsidRDefault="00411ED8" w:rsidP="00411ED8">
      <w:pPr>
        <w:rPr>
          <w:del w:id="158" w:author="Dan Cristoloveanu [2]" w:date="2018-10-03T19:26:00Z"/>
          <w:highlight w:val="white"/>
        </w:rPr>
      </w:pPr>
      <w:del w:id="159" w:author="Dan Cristoloveanu [2]" w:date="2018-10-03T19:26:00Z">
        <w:r w:rsidDel="00817097">
          <w:rPr>
            <w:highlight w:val="white"/>
          </w:rPr>
          <w:delText>Similar to CTEST_ASSERT_ARE_NOT_EQUAL, but it also prints the additional message.</w:delText>
        </w:r>
      </w:del>
    </w:p>
    <w:p w14:paraId="339E7C71" w14:textId="4D2AAE4A" w:rsidR="008702E7" w:rsidDel="00817097" w:rsidRDefault="008702E7" w:rsidP="008702E7">
      <w:pPr>
        <w:pStyle w:val="Heading2"/>
        <w:jc w:val="both"/>
        <w:rPr>
          <w:del w:id="160" w:author="Dan Cristoloveanu [2]" w:date="2018-10-03T19:26:00Z"/>
          <w:color w:val="000000"/>
          <w:highlight w:val="white"/>
        </w:rPr>
      </w:pPr>
      <w:del w:id="161" w:author="Dan Cristoloveanu [2]" w:date="2018-10-03T19:26:00Z">
        <w:r w:rsidDel="00817097">
          <w:rPr>
            <w:highlight w:val="white"/>
          </w:rPr>
          <w:delText>CTEST_ASSERT_IS_NULL_WITH_MSG</w:delText>
        </w:r>
        <w:r w:rsidDel="00817097">
          <w:rPr>
            <w:color w:val="000000"/>
            <w:highlight w:val="white"/>
          </w:rPr>
          <w:delText>(value, message);</w:delText>
        </w:r>
      </w:del>
    </w:p>
    <w:p w14:paraId="6218C83A" w14:textId="69F22A35" w:rsidR="00411ED8" w:rsidRPr="00411ED8" w:rsidDel="00817097" w:rsidRDefault="00411ED8" w:rsidP="00411ED8">
      <w:pPr>
        <w:rPr>
          <w:del w:id="162" w:author="Dan Cristoloveanu [2]" w:date="2018-10-03T19:26:00Z"/>
          <w:highlight w:val="white"/>
        </w:rPr>
      </w:pPr>
      <w:del w:id="163" w:author="Dan Cristoloveanu [2]" w:date="2018-10-03T19:26:00Z">
        <w:r w:rsidDel="00817097">
          <w:rPr>
            <w:highlight w:val="white"/>
          </w:rPr>
          <w:delText>Similar to CTEST_ASSERT_IS_NULL, but it also prints the additional message.</w:delText>
        </w:r>
      </w:del>
    </w:p>
    <w:p w14:paraId="6BC6365B" w14:textId="40749F4A" w:rsidR="008702E7" w:rsidDel="00817097" w:rsidRDefault="008702E7" w:rsidP="008702E7">
      <w:pPr>
        <w:pStyle w:val="Heading2"/>
        <w:jc w:val="both"/>
        <w:rPr>
          <w:del w:id="164" w:author="Dan Cristoloveanu [2]" w:date="2018-10-03T19:26:00Z"/>
          <w:color w:val="000000"/>
          <w:highlight w:val="white"/>
        </w:rPr>
      </w:pPr>
      <w:del w:id="165" w:author="Dan Cristoloveanu [2]" w:date="2018-10-03T19:26:00Z">
        <w:r w:rsidDel="00817097">
          <w:rPr>
            <w:highlight w:val="white"/>
          </w:rPr>
          <w:delText>CTEST_ASSERT_IS_NOT_NULL_WITH_MSG</w:delText>
        </w:r>
        <w:r w:rsidDel="00817097">
          <w:rPr>
            <w:color w:val="000000"/>
            <w:highlight w:val="white"/>
          </w:rPr>
          <w:delText>(value, message);</w:delText>
        </w:r>
      </w:del>
    </w:p>
    <w:p w14:paraId="2E20205E" w14:textId="54328B9D" w:rsidR="00411ED8" w:rsidRPr="00411ED8" w:rsidDel="00817097" w:rsidRDefault="00411ED8" w:rsidP="00411ED8">
      <w:pPr>
        <w:rPr>
          <w:del w:id="166" w:author="Dan Cristoloveanu [2]" w:date="2018-10-03T19:26:00Z"/>
          <w:highlight w:val="white"/>
        </w:rPr>
      </w:pPr>
      <w:del w:id="167" w:author="Dan Cristoloveanu [2]" w:date="2018-10-03T19:26:00Z">
        <w:r w:rsidDel="00817097">
          <w:rPr>
            <w:highlight w:val="white"/>
          </w:rPr>
          <w:delText>Similar to CTEST_ASSERT_IS_NOT_NULL, but it also prints the additional message.</w:delText>
        </w:r>
      </w:del>
    </w:p>
    <w:p w14:paraId="218691CA" w14:textId="5A5D920A" w:rsidR="008702E7" w:rsidDel="00817097" w:rsidRDefault="008702E7" w:rsidP="008702E7">
      <w:pPr>
        <w:pStyle w:val="Heading2"/>
        <w:jc w:val="both"/>
        <w:rPr>
          <w:del w:id="168" w:author="Dan Cristoloveanu [2]" w:date="2018-10-03T19:26:00Z"/>
          <w:color w:val="000000"/>
          <w:highlight w:val="white"/>
        </w:rPr>
      </w:pPr>
      <w:del w:id="169" w:author="Dan Cristoloveanu [2]" w:date="2018-10-03T19:26:00Z">
        <w:r w:rsidDel="00817097">
          <w:rPr>
            <w:highlight w:val="white"/>
          </w:rPr>
          <w:delText>CTEST_ASSERT_IS_TRUE_WITH_MSG</w:delText>
        </w:r>
        <w:r w:rsidDel="00817097">
          <w:rPr>
            <w:color w:val="000000"/>
            <w:highlight w:val="white"/>
          </w:rPr>
          <w:delText>(expression,</w:delText>
        </w:r>
        <w:r w:rsidDel="00817097">
          <w:rPr>
            <w:color w:val="2B91AF"/>
            <w:highlight w:val="white"/>
          </w:rPr>
          <w:delText xml:space="preserve"> </w:delText>
        </w:r>
        <w:r w:rsidDel="00817097">
          <w:rPr>
            <w:color w:val="000000"/>
            <w:highlight w:val="white"/>
          </w:rPr>
          <w:delText>message);</w:delText>
        </w:r>
      </w:del>
    </w:p>
    <w:p w14:paraId="4293AB7A" w14:textId="06C16B26" w:rsidR="00411ED8" w:rsidRPr="00411ED8" w:rsidDel="00817097" w:rsidRDefault="00411ED8" w:rsidP="00411ED8">
      <w:pPr>
        <w:rPr>
          <w:del w:id="170" w:author="Dan Cristoloveanu [2]" w:date="2018-10-03T19:26:00Z"/>
          <w:highlight w:val="white"/>
        </w:rPr>
      </w:pPr>
      <w:del w:id="171" w:author="Dan Cristoloveanu [2]" w:date="2018-10-03T19:26:00Z">
        <w:r w:rsidDel="00817097">
          <w:rPr>
            <w:highlight w:val="white"/>
          </w:rPr>
          <w:delText>Similar to CTEST_ASSERT_IS_TRUE, but it also prints the additional message.</w:delText>
        </w:r>
      </w:del>
    </w:p>
    <w:p w14:paraId="362650E5" w14:textId="0EC1DC67" w:rsidR="008702E7" w:rsidDel="00817097" w:rsidRDefault="008702E7" w:rsidP="008702E7">
      <w:pPr>
        <w:pStyle w:val="Heading2"/>
        <w:jc w:val="both"/>
        <w:rPr>
          <w:del w:id="172" w:author="Dan Cristoloveanu [2]" w:date="2018-10-03T19:26:00Z"/>
          <w:color w:val="000000"/>
          <w:highlight w:val="white"/>
        </w:rPr>
      </w:pPr>
      <w:del w:id="173" w:author="Dan Cristoloveanu [2]" w:date="2018-10-03T19:26:00Z">
        <w:r w:rsidDel="00817097">
          <w:rPr>
            <w:highlight w:val="white"/>
          </w:rPr>
          <w:delText>CTEST_ASSERT_IS_FALSE_WITH_MSG</w:delText>
        </w:r>
        <w:r w:rsidDel="00817097">
          <w:rPr>
            <w:color w:val="000000"/>
            <w:highlight w:val="white"/>
          </w:rPr>
          <w:delText>(expression, message);</w:delText>
        </w:r>
      </w:del>
    </w:p>
    <w:p w14:paraId="76FA3868" w14:textId="7B03F9A3" w:rsidR="00411ED8" w:rsidRPr="00411ED8" w:rsidDel="00817097" w:rsidRDefault="00411ED8" w:rsidP="00411ED8">
      <w:pPr>
        <w:rPr>
          <w:del w:id="174" w:author="Dan Cristoloveanu [2]" w:date="2018-10-03T19:26:00Z"/>
          <w:highlight w:val="white"/>
        </w:rPr>
      </w:pPr>
      <w:del w:id="175" w:author="Dan Cristoloveanu [2]" w:date="2018-10-03T19:26:00Z">
        <w:r w:rsidDel="00817097">
          <w:rPr>
            <w:highlight w:val="white"/>
          </w:rPr>
          <w:delText>Similar to CTEST_ASSERT_IS_FALSE, but it also prints the additional message.</w:delText>
        </w:r>
      </w:del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</w:t>
      </w:r>
      <w:proofErr w:type="gramStart"/>
      <w:r>
        <w:rPr>
          <w:highlight w:val="white"/>
        </w:rPr>
        <w:t>COMPARE</w:t>
      </w:r>
      <w:r w:rsidR="00D546D7">
        <w:rPr>
          <w:highlight w:val="white"/>
        </w:rPr>
        <w:t>(</w:t>
      </w:r>
      <w:proofErr w:type="spellStart"/>
      <w:proofErr w:type="gramEnd"/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proofErr w:type="spellEnd"/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proofErr w:type="gramStart"/>
      <w:r>
        <w:rPr>
          <w:highlight w:val="white"/>
        </w:rPr>
        <w:t>In order to</w:t>
      </w:r>
      <w:proofErr w:type="gramEnd"/>
      <w:r>
        <w:rPr>
          <w:highlight w:val="white"/>
        </w:rPr>
        <w:t xml:space="preserve">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  <w:proofErr w:type="spellEnd"/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proofErr w:type="spellEnd"/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76" w:author="Dan Cristoloveanu" w:date="2014-04-04T21:12:00Z"/>
          <w:highlight w:val="white"/>
        </w:rPr>
      </w:pPr>
      <w:ins w:id="177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78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79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80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81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82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proofErr w:type="spellStart"/>
      <w:r w:rsidR="005E1451" w:rsidRPr="005E1451">
        <w:rPr>
          <w:i/>
          <w:highlight w:val="white"/>
        </w:rPr>
        <w:t>niceType</w:t>
      </w:r>
      <w:proofErr w:type="spellEnd"/>
      <w:r w:rsidR="005E1451">
        <w:rPr>
          <w:highlight w:val="white"/>
        </w:rPr>
        <w:t xml:space="preserve"> is a </w:t>
      </w:r>
      <w:del w:id="183" w:author="Dan Cristoloveanu" w:date="2014-04-04T21:13:00Z">
        <w:r w:rsidR="005E1451" w:rsidDel="00D771AD">
          <w:rPr>
            <w:highlight w:val="white"/>
          </w:rPr>
          <w:delText>type name</w:delText>
        </w:r>
      </w:del>
      <w:ins w:id="184" w:author="Dan Cristoloveanu" w:date="2014-04-04T21:13:00Z">
        <w:r w:rsidR="00D771AD">
          <w:rPr>
            <w:highlight w:val="white"/>
          </w:rPr>
          <w:t>typedef</w:t>
        </w:r>
      </w:ins>
      <w:r w:rsidR="005E1451">
        <w:rPr>
          <w:highlight w:val="white"/>
        </w:rPr>
        <w:t xml:space="preserve"> </w:t>
      </w:r>
      <w:del w:id="185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86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 xml:space="preserve">cannot contain any invalid characters like space, *, </w:t>
      </w:r>
      <w:proofErr w:type="spellStart"/>
      <w:r w:rsidR="005E1451">
        <w:rPr>
          <w:highlight w:val="white"/>
        </w:rPr>
        <w:t>etc</w:t>
      </w:r>
      <w:proofErr w:type="spellEnd"/>
      <w:ins w:id="187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</w:t>
      </w:r>
      <w:proofErr w:type="gramStart"/>
      <w:r>
        <w:rPr>
          <w:highlight w:val="white"/>
        </w:rPr>
        <w:t>TOSTRING(</w:t>
      </w:r>
      <w:proofErr w:type="spellStart"/>
      <w:proofErr w:type="gramEnd"/>
      <w:r>
        <w:rPr>
          <w:highlight w:val="white"/>
        </w:rPr>
        <w:t>niceType</w:t>
      </w:r>
      <w:proofErr w:type="spellEnd"/>
      <w:r w:rsidR="00325036">
        <w:rPr>
          <w:highlight w:val="white"/>
        </w:rPr>
        <w:t>, type</w:t>
      </w:r>
      <w:ins w:id="188" w:author="Dan Cristoloveanu" w:date="2014-04-04T22:15:00Z">
        <w:r w:rsidR="003F2E0B">
          <w:rPr>
            <w:highlight w:val="white"/>
          </w:rPr>
          <w:t>, string,</w:t>
        </w:r>
      </w:ins>
      <w:ins w:id="189" w:author="Dan Cristoloveanu" w:date="2014-04-04T22:44:00Z">
        <w:r w:rsidR="00032D05">
          <w:rPr>
            <w:highlight w:val="white"/>
          </w:rPr>
          <w:t xml:space="preserve"> </w:t>
        </w:r>
        <w:proofErr w:type="spellStart"/>
        <w:r w:rsidR="00032D05">
          <w:rPr>
            <w:highlight w:val="white"/>
          </w:rPr>
          <w:t>bufferSize</w:t>
        </w:r>
        <w:proofErr w:type="spellEnd"/>
        <w:r w:rsidR="00032D05">
          <w:rPr>
            <w:highlight w:val="white"/>
          </w:rPr>
          <w:t>,</w:t>
        </w:r>
      </w:ins>
      <w:ins w:id="190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91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, string, </w:t>
        </w:r>
        <w:proofErr w:type="spellStart"/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bufferSize</w:t>
        </w:r>
        <w:proofErr w:type="spellEnd"/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92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</w:t>
        </w:r>
        <w:proofErr w:type="spellStart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sn</w:t>
        </w:r>
      </w:ins>
      <w:del w:id="193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del w:id="194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95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96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proofErr w:type="spellStart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bufferSize</w:t>
        </w:r>
        <w:proofErr w:type="spellEnd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t xml:space="preserve">The function should print in </w:t>
      </w:r>
      <w:proofErr w:type="spellStart"/>
      <w:r w:rsidRPr="0066009E">
        <w:rPr>
          <w:i/>
          <w:highlight w:val="white"/>
        </w:rPr>
        <w:t>dst</w:t>
      </w:r>
      <w:proofErr w:type="spellEnd"/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proofErr w:type="spellStart"/>
      <w:r w:rsidRPr="0066009E">
        <w:rPr>
          <w:i/>
          <w:highlight w:val="white"/>
        </w:rPr>
        <w:t>dst</w:t>
      </w:r>
      <w:proofErr w:type="spellEnd"/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97" w:author="Dan Cristoloveanu" w:date="2014-04-04T21:14:00Z">
        <w:r>
          <w:rPr>
            <w:highlight w:val="white"/>
          </w:rPr>
          <w:t xml:space="preserve">The </w:t>
        </w:r>
        <w:proofErr w:type="spellStart"/>
        <w:r w:rsidRPr="005E1451">
          <w:rPr>
            <w:i/>
            <w:highlight w:val="white"/>
          </w:rPr>
          <w:t>niceType</w:t>
        </w:r>
        <w:proofErr w:type="spellEnd"/>
        <w:r>
          <w:rPr>
            <w:highlight w:val="white"/>
          </w:rPr>
          <w:t xml:space="preserve"> is a typedef (cannot contain any invalid characters like space, *, </w:t>
        </w:r>
        <w:proofErr w:type="spellStart"/>
        <w:r>
          <w:rPr>
            <w:highlight w:val="white"/>
          </w:rPr>
          <w:t>etc</w:t>
        </w:r>
        <w:proofErr w:type="spellEnd"/>
        <w:r>
          <w:rPr>
            <w:highlight w:val="white"/>
          </w:rPr>
          <w:t>).</w:t>
        </w:r>
      </w:ins>
      <w:del w:id="198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>
        <w:rPr>
          <w:highlight w:val="white"/>
        </w:rPr>
        <w:t>CTest</w:t>
      </w:r>
      <w:proofErr w:type="spellEnd"/>
      <w:r>
        <w:rPr>
          <w:highlight w:val="white"/>
        </w:rPr>
        <w:t xml:space="preserve">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>int</w:t>
      </w:r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size_t</w:t>
      </w:r>
      <w:proofErr w:type="spellEnd"/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1AC5AD1B" w:rsidR="0093194D" w:rsidRDefault="0093194D" w:rsidP="003F214D">
      <w:pPr>
        <w:pStyle w:val="ListParagraph"/>
        <w:numPr>
          <w:ilvl w:val="0"/>
          <w:numId w:val="1"/>
        </w:numPr>
        <w:rPr>
          <w:ins w:id="199" w:author="Dan Cristoloveanu" w:date="2016-07-03T18:21:00Z"/>
          <w:highlight w:val="white"/>
        </w:rPr>
      </w:pPr>
      <w:r>
        <w:rPr>
          <w:highlight w:val="white"/>
        </w:rPr>
        <w:t>double</w:t>
      </w:r>
    </w:p>
    <w:p w14:paraId="2C8EB73B" w14:textId="735EA041" w:rsidR="00A01A83" w:rsidRDefault="00A01A83" w:rsidP="003F214D">
      <w:pPr>
        <w:pStyle w:val="ListParagraph"/>
        <w:numPr>
          <w:ilvl w:val="0"/>
          <w:numId w:val="1"/>
        </w:numPr>
        <w:rPr>
          <w:highlight w:val="white"/>
        </w:rPr>
      </w:pPr>
      <w:ins w:id="200" w:author="Dan Cristoloveanu" w:date="2016-07-03T18:21:00Z">
        <w:r>
          <w:rPr>
            <w:highlight w:val="white"/>
          </w:rPr>
          <w:t>long double</w:t>
        </w:r>
      </w:ins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</w:t>
      </w:r>
      <w:proofErr w:type="spellStart"/>
      <w:r>
        <w:rPr>
          <w:highlight w:val="white"/>
        </w:rPr>
        <w:t>char_ptr</w:t>
      </w:r>
      <w:proofErr w:type="spellEnd"/>
      <w:r>
        <w:rPr>
          <w:highlight w:val="white"/>
        </w:rPr>
        <w:t>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 xml:space="preserve">3) RUN_TEST_SUITE should return the number of failed tests. This is to facilitate automation. Because in a </w:t>
      </w:r>
      <w:proofErr w:type="spellStart"/>
      <w:r w:rsidRPr="00F93A70">
        <w:t>bacthfile</w:t>
      </w:r>
      <w:proofErr w:type="spellEnd"/>
      <w:r w:rsidRPr="00F93A70">
        <w:t xml:space="preserve"> you might want to use %ERRORLEVEL% to see "if any tests failed, I am going to grab the test output". In the example, it either doesn't return, either it should have a (void)in front when it returns something (yeah, macros can almost have return values, just like functions</w:t>
      </w:r>
      <w:proofErr w:type="gramStart"/>
      <w:r w:rsidRPr="00F93A70">
        <w:t>... )</w:t>
      </w:r>
      <w:proofErr w:type="gramEnd"/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 xml:space="preserve">Yep, we could add this, but let’s add it when needed. I suspect that the way the logs will be analyzed is by looking </w:t>
      </w:r>
      <w:proofErr w:type="gramStart"/>
      <w:r>
        <w:t>for !!!</w:t>
      </w:r>
      <w:proofErr w:type="gramEnd"/>
      <w:r>
        <w:t xml:space="preserve"> </w:t>
      </w:r>
      <w:proofErr w:type="gramStart"/>
      <w:r>
        <w:t>FAILED !!!</w:t>
      </w:r>
      <w:proofErr w:type="gramEnd"/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</w:t>
      </w:r>
      <w:proofErr w:type="gramStart"/>
      <w:r>
        <w:t>INITIALIZE(</w:t>
      </w:r>
      <w:proofErr w:type="gramEnd"/>
      <w:r>
        <w:t>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int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</w:t>
      </w:r>
      <w:proofErr w:type="gramStart"/>
      <w:r>
        <w:t>compile?*</w:t>
      </w:r>
      <w:proofErr w:type="gramEnd"/>
      <w:r>
        <w:t>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r w:rsidRPr="0064363D">
        <w:t xml:space="preserve"> </w:t>
      </w:r>
      <w:proofErr w:type="gramStart"/>
      <w:r w:rsidRPr="0064363D">
        <w:t>wants</w:t>
      </w:r>
      <w:proofErr w:type="gramEnd"/>
      <w:r w:rsidRPr="0064363D">
        <w:t xml:space="preserve">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B6D78" w16cid:durableId="1F5F9646"/>
  <w16cid:commentId w16cid:paraId="076B1F01" w16cid:durableId="1F5F9647"/>
  <w16cid:commentId w16cid:paraId="4BFACE2B" w16cid:durableId="1F5F9648"/>
  <w16cid:commentId w16cid:paraId="2A0B095E" w16cid:durableId="1F5F9649"/>
  <w16cid:commentId w16cid:paraId="0CFF5CE4" w16cid:durableId="1F5F964A"/>
  <w16cid:commentId w16cid:paraId="01B18A69" w16cid:durableId="1F5F96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78ECC" w14:textId="77777777" w:rsidR="0037049C" w:rsidRDefault="0037049C" w:rsidP="00817097">
      <w:pPr>
        <w:spacing w:after="0" w:line="240" w:lineRule="auto"/>
      </w:pPr>
      <w:r>
        <w:separator/>
      </w:r>
    </w:p>
  </w:endnote>
  <w:endnote w:type="continuationSeparator" w:id="0">
    <w:p w14:paraId="18DE8D75" w14:textId="77777777" w:rsidR="0037049C" w:rsidRDefault="0037049C" w:rsidP="0081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23F3E" w14:textId="77777777" w:rsidR="0037049C" w:rsidRDefault="0037049C" w:rsidP="00817097">
      <w:pPr>
        <w:spacing w:after="0" w:line="240" w:lineRule="auto"/>
      </w:pPr>
      <w:r>
        <w:separator/>
      </w:r>
    </w:p>
  </w:footnote>
  <w:footnote w:type="continuationSeparator" w:id="0">
    <w:p w14:paraId="410DC59F" w14:textId="77777777" w:rsidR="0037049C" w:rsidRDefault="0037049C" w:rsidP="0081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Cristoloveanu">
    <w15:presenceInfo w15:providerId="AD" w15:userId="S-1-5-21-2127521184-1604012920-1887927527-7619545"/>
  </w15:person>
  <w15:person w15:author="Dan Cristoloveanu [2]">
    <w15:presenceInfo w15:providerId="AD" w15:userId="S::dcristo@microsoft.com::c976f129-a3db-47cd-963a-aaaea0c011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049C"/>
    <w:rsid w:val="00371284"/>
    <w:rsid w:val="00374D5F"/>
    <w:rsid w:val="003B47B1"/>
    <w:rsid w:val="003B4A7F"/>
    <w:rsid w:val="003D492D"/>
    <w:rsid w:val="003E3C9E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17097"/>
    <w:rsid w:val="00843CDB"/>
    <w:rsid w:val="008702E7"/>
    <w:rsid w:val="00892879"/>
    <w:rsid w:val="008A2909"/>
    <w:rsid w:val="008D1E64"/>
    <w:rsid w:val="00926830"/>
    <w:rsid w:val="0093194D"/>
    <w:rsid w:val="0093505D"/>
    <w:rsid w:val="00A01A83"/>
    <w:rsid w:val="00A347B0"/>
    <w:rsid w:val="00A503EC"/>
    <w:rsid w:val="00A520EC"/>
    <w:rsid w:val="00A522EB"/>
    <w:rsid w:val="00A83D1E"/>
    <w:rsid w:val="00AC0D9D"/>
    <w:rsid w:val="00AD3824"/>
    <w:rsid w:val="00AF11F0"/>
    <w:rsid w:val="00B2052E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278A5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105</cp:revision>
  <dcterms:created xsi:type="dcterms:W3CDTF">2014-04-02T22:21:00Z</dcterms:created>
  <dcterms:modified xsi:type="dcterms:W3CDTF">2018-10-04T02:28:00Z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dcristo@microsoft.com</vt:lpwstr>
  </property>
  <property fmtid="{D5CDD505-2E9C-101B-9397-08002B2CF9AE}" pid="5" name="MSIP_Label_f42aa342-8706-4288-bd11-ebb85995028c_SetDate">
    <vt:lpwstr>2018-10-04T02:26:16.6568626Z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